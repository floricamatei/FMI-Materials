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4"/>
      </w:sdtPr>
      <w:sdtContent>
        <w:p w:rsidR="00000000" w:rsidDel="00000000" w:rsidP="00000000" w:rsidRDefault="00000000" w:rsidRPr="00000000" w14:paraId="00000001">
          <w:pPr>
            <w:ind w:left="0" w:firstLine="0"/>
            <w:rPr>
              <w:b w:val="1"/>
              <w:sz w:val="24"/>
              <w:szCs w:val="24"/>
            </w:rPr>
            <w:pPrChange w:author="Mihnea Gherghel" w:id="0" w:date="2022-05-18T11:05:32Z">
              <w:pPr/>
            </w:pPrChange>
          </w:pPr>
          <w:sdt>
            <w:sdtPr>
              <w:tag w:val="goog_rdk_2"/>
            </w:sdtPr>
            <w:sdtContent>
              <w:ins w:author="Razvan Dumitriu" w:id="0" w:date="2022-05-20T23:25:30Z">
                <w:sdt>
                  <w:sdtPr>
                    <w:tag w:val="goog_rdk_3"/>
                  </w:sdtPr>
                  <w:sdtContent>
                    <w:del w:author="Tanasa Florin Petrisor" w:id="1" w:date="2022-05-21T14:12:0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w:delText>
                      </w:r>
                    </w:del>
                  </w:sdtContent>
                </w:sdt>
              </w:ins>
            </w:sdtContent>
          </w:sdt>
          <w:r w:rsidDel="00000000" w:rsidR="00000000" w:rsidRPr="00000000">
            <w:rPr>
              <w:b w:val="1"/>
              <w:sz w:val="24"/>
              <w:szCs w:val="24"/>
              <w:rtl w:val="0"/>
            </w:rPr>
            <w:t xml:space="preserve">Programare orientată pe obiecte – Test de laborator           Seria 25 - 15 ian 2020</w:t>
          </w:r>
        </w:p>
      </w:sdtContent>
    </w:sdt>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24"/>
          <w:szCs w:val="24"/>
          <w:rtl w:val="0"/>
        </w:rPr>
        <w:t xml:space="preserve">Enunț </w:t>
      </w:r>
      <w:r w:rsidDel="00000000" w:rsidR="00000000" w:rsidRPr="00000000">
        <w:rPr>
          <w:rtl w:val="0"/>
        </w:rPr>
      </w:r>
    </w:p>
    <w:p w:rsidR="00000000" w:rsidDel="00000000" w:rsidP="00000000" w:rsidRDefault="00000000" w:rsidRPr="00000000" w14:paraId="00000004">
      <w:pPr>
        <w:ind w:firstLine="720"/>
        <w:jc w:val="both"/>
        <w:rPr/>
      </w:pPr>
      <w:r w:rsidDel="00000000" w:rsidR="00000000" w:rsidRPr="00000000">
        <w:rPr>
          <w:rtl w:val="0"/>
        </w:rPr>
        <w:t xml:space="preserve">O un producător de masini dorește să pornească o afacere și în acest sens el dorește să creeze un sistem de gestionare a modelelor de autoturisme pe care le fabrică. Producătorul dorește să realizeze aplicația în C++ folosind concepte de OOP. </w:t>
      </w:r>
    </w:p>
    <w:p w:rsidR="00000000" w:rsidDel="00000000" w:rsidP="00000000" w:rsidRDefault="00000000" w:rsidRPr="00000000" w14:paraId="00000005">
      <w:pPr>
        <w:ind w:firstLine="720"/>
        <w:jc w:val="both"/>
        <w:rPr/>
      </w:pPr>
      <w:r w:rsidDel="00000000" w:rsidR="00000000" w:rsidRPr="00000000">
        <w:rPr>
          <w:rtl w:val="0"/>
        </w:rPr>
        <w:t xml:space="preserve">Producătorul își propune să creeze mașini care funcționează pe bază de combustibili fosili (care pot fi de două tipuri: benzină și motorină), mașini electrice și mașini hibride (care pot fi alimentate atât electric, cât și benzină)</w:t>
      </w:r>
    </w:p>
    <w:p w:rsidR="00000000" w:rsidDel="00000000" w:rsidP="00000000" w:rsidRDefault="00000000" w:rsidRPr="00000000" w14:paraId="00000006">
      <w:pPr>
        <w:jc w:val="both"/>
        <w:rPr/>
      </w:pPr>
      <w:r w:rsidDel="00000000" w:rsidR="00000000" w:rsidRPr="00000000">
        <w:rPr>
          <w:rtl w:val="0"/>
        </w:rPr>
        <w:t xml:space="preserve">Despre un model de mașină, producătorul dorește să rețină următoarele informații: anul începerii producției, numele modelul, viteza maximă și greutatea.</w:t>
      </w:r>
    </w:p>
    <w:p w:rsidR="00000000" w:rsidDel="00000000" w:rsidP="00000000" w:rsidRDefault="00000000" w:rsidRPr="00000000" w14:paraId="00000007">
      <w:pPr>
        <w:ind w:firstLine="720"/>
        <w:jc w:val="both"/>
        <w:rPr/>
      </w:pPr>
      <w:r w:rsidDel="00000000" w:rsidR="00000000" w:rsidRPr="00000000">
        <w:rPr>
          <w:rtl w:val="0"/>
        </w:rPr>
        <w:t xml:space="preserve">În plus, pentru un model de mașină pe bază de combustibili fosili se mai rețin: tipul combustibilului (benzină sau motorină) și capacitatea rezervorului. Pe de altă parte, pentru un model electric se reține adițional: capacitatea bateriei.</w:t>
      </w:r>
    </w:p>
    <w:p w:rsidR="00000000" w:rsidDel="00000000" w:rsidP="00000000" w:rsidRDefault="00000000" w:rsidRPr="00000000" w14:paraId="00000008">
      <w:pPr>
        <w:ind w:firstLine="720"/>
        <w:jc w:val="both"/>
        <w:rPr/>
      </w:pPr>
      <w:r w:rsidDel="00000000" w:rsidR="00000000" w:rsidRPr="00000000">
        <w:rPr>
          <w:rtl w:val="0"/>
        </w:rPr>
        <w:t xml:space="preserve">Autonomia unei mașini dintr-un model se calculează:</w:t>
      </w:r>
    </w:p>
    <w:p w:rsidR="00000000" w:rsidDel="00000000" w:rsidP="00000000" w:rsidRDefault="00000000" w:rsidRPr="00000000" w14:paraId="00000009">
      <w:pPr>
        <w:numPr>
          <w:ilvl w:val="0"/>
          <w:numId w:val="3"/>
        </w:numPr>
        <w:ind w:left="720" w:hanging="360"/>
        <w:jc w:val="both"/>
        <w:rPr>
          <w:u w:val="none"/>
        </w:rPr>
      </w:pPr>
      <w:r w:rsidDel="00000000" w:rsidR="00000000" w:rsidRPr="00000000">
        <w:rPr>
          <w:rtl w:val="0"/>
        </w:rPr>
        <w:t xml:space="preserve">pentru modele pe combustibili fosili: raportul dintre capacitatea rezervorului și radical de ordinul doi din greutate</w:t>
      </w:r>
      <w:r w:rsidDel="00000000" w:rsidR="00000000" w:rsidRPr="00000000">
        <w:rPr>
          <w:rtl w:val="0"/>
        </w:rPr>
      </w:r>
    </w:p>
    <w:p w:rsidR="00000000" w:rsidDel="00000000" w:rsidP="00000000" w:rsidRDefault="00000000" w:rsidRPr="00000000" w14:paraId="0000000A">
      <w:pPr>
        <w:numPr>
          <w:ilvl w:val="0"/>
          <w:numId w:val="3"/>
        </w:numPr>
        <w:ind w:left="720" w:hanging="360"/>
        <w:jc w:val="both"/>
        <w:rPr>
          <w:u w:val="none"/>
        </w:rPr>
      </w:pPr>
      <w:r w:rsidDel="00000000" w:rsidR="00000000" w:rsidRPr="00000000">
        <w:rPr>
          <w:rtl w:val="0"/>
        </w:rPr>
        <w:t xml:space="preserve">pentru modele electrice: raportul dintre capacitatea bateriei și greutate la pătrat</w:t>
      </w:r>
      <w:r w:rsidDel="00000000" w:rsidR="00000000" w:rsidRPr="00000000">
        <w:rPr>
          <w:rtl w:val="0"/>
        </w:rPr>
      </w:r>
    </w:p>
    <w:p w:rsidR="00000000" w:rsidDel="00000000" w:rsidP="00000000" w:rsidRDefault="00000000" w:rsidRPr="00000000" w14:paraId="0000000B">
      <w:pPr>
        <w:numPr>
          <w:ilvl w:val="0"/>
          <w:numId w:val="3"/>
        </w:numPr>
        <w:ind w:left="720" w:hanging="360"/>
        <w:jc w:val="both"/>
        <w:rPr>
          <w:u w:val="none"/>
        </w:rPr>
      </w:pPr>
      <w:r w:rsidDel="00000000" w:rsidR="00000000" w:rsidRPr="00000000">
        <w:rPr>
          <w:rtl w:val="0"/>
        </w:rPr>
        <w:t xml:space="preserve">pentru modele hibride: suma celor două definite mai sus</w:t>
      </w:r>
      <w:r w:rsidDel="00000000" w:rsidR="00000000" w:rsidRPr="00000000">
        <w:rPr>
          <w:rtl w:val="0"/>
        </w:rPr>
      </w:r>
    </w:p>
    <w:p w:rsidR="00000000" w:rsidDel="00000000" w:rsidP="00000000" w:rsidRDefault="00000000" w:rsidRPr="00000000" w14:paraId="0000000C">
      <w:pPr>
        <w:ind w:left="0" w:firstLine="720"/>
        <w:jc w:val="both"/>
        <w:rPr/>
      </w:pPr>
      <w:r w:rsidDel="00000000" w:rsidR="00000000" w:rsidRPr="00000000">
        <w:rPr>
          <w:rtl w:val="0"/>
        </w:rPr>
        <w:t xml:space="preserve">Producătorul dorește de asemenea de la program să memoreze o listă a tranzacțiilor efectuate de-a lungul timpului cu diverși clienți. O tranzacție este definită prin: numele clientului, data tranzacției și o listă de modele achiziționate.</w:t>
      </w:r>
    </w:p>
    <w:p w:rsidR="00000000" w:rsidDel="00000000" w:rsidP="00000000" w:rsidRDefault="00000000" w:rsidRPr="00000000" w14:paraId="0000000D">
      <w:pPr>
        <w:ind w:left="0" w:firstLine="720"/>
        <w:jc w:val="both"/>
        <w:rPr/>
      </w:pPr>
      <w:r w:rsidDel="00000000" w:rsidR="00000000" w:rsidRPr="00000000">
        <w:rPr>
          <w:rtl w:val="0"/>
        </w:rPr>
        <w:t xml:space="preserve">Un exemplu de tranzacție: {Popescu, 5 5 2019, [Masina_1, Masina_2, Masina_3]}, unde Masina_i sunt obiecte/pointeri/referințe din clase reprezentând modele, </w:t>
      </w:r>
      <w:r w:rsidDel="00000000" w:rsidR="00000000" w:rsidRPr="00000000">
        <w:rPr>
          <w:b w:val="1"/>
          <w:rtl w:val="0"/>
        </w:rPr>
        <w:t xml:space="preserve">NU </w:t>
      </w:r>
      <w:r w:rsidDel="00000000" w:rsidR="00000000" w:rsidRPr="00000000">
        <w:rPr>
          <w:rtl w:val="0"/>
        </w:rPr>
        <w:t xml:space="preserve">nume de modele.</w:t>
      </w:r>
    </w:p>
    <w:p w:rsidR="00000000" w:rsidDel="00000000" w:rsidP="00000000" w:rsidRDefault="00000000" w:rsidRPr="00000000" w14:paraId="0000000E">
      <w:pPr>
        <w:ind w:left="0" w:firstLine="720"/>
        <w:jc w:val="both"/>
        <w:rPr>
          <w:sz w:val="10"/>
          <w:szCs w:val="10"/>
        </w:rPr>
      </w:pPr>
      <w:r w:rsidDel="00000000" w:rsidR="00000000" w:rsidRPr="00000000">
        <w:rPr>
          <w:rtl w:val="0"/>
        </w:rPr>
      </w:r>
    </w:p>
    <w:p w:rsidR="00000000" w:rsidDel="00000000" w:rsidP="00000000" w:rsidRDefault="00000000" w:rsidRPr="00000000" w14:paraId="0000000F">
      <w:pPr>
        <w:jc w:val="both"/>
        <w:rPr>
          <w:b w:val="1"/>
          <w:sz w:val="24"/>
          <w:szCs w:val="24"/>
        </w:rPr>
      </w:pPr>
      <w:r w:rsidDel="00000000" w:rsidR="00000000" w:rsidRPr="00000000">
        <w:rPr>
          <w:b w:val="1"/>
          <w:sz w:val="24"/>
          <w:szCs w:val="24"/>
          <w:rtl w:val="0"/>
        </w:rPr>
        <w:t xml:space="preserve">Cerințe:</w:t>
      </w:r>
    </w:p>
    <w:p w:rsidR="00000000" w:rsidDel="00000000" w:rsidP="00000000" w:rsidRDefault="00000000" w:rsidRPr="00000000" w14:paraId="00000010">
      <w:pPr>
        <w:numPr>
          <w:ilvl w:val="0"/>
          <w:numId w:val="6"/>
        </w:numPr>
        <w:ind w:left="720" w:hanging="360"/>
        <w:jc w:val="both"/>
        <w:rPr>
          <w:u w:val="none"/>
        </w:rPr>
      </w:pPr>
      <w:r w:rsidDel="00000000" w:rsidR="00000000" w:rsidRPr="00000000">
        <w:rPr>
          <w:rtl w:val="0"/>
        </w:rPr>
        <w:t xml:space="preserve">Să se implementeze clasele necesare astfel încât aplicația să funcționeze.</w:t>
      </w:r>
      <w:r w:rsidDel="00000000" w:rsidR="00000000" w:rsidRPr="00000000">
        <w:rPr>
          <w:rtl w:val="0"/>
        </w:rPr>
      </w:r>
    </w:p>
    <w:p w:rsidR="00000000" w:rsidDel="00000000" w:rsidP="00000000" w:rsidRDefault="00000000" w:rsidRPr="00000000" w14:paraId="00000011">
      <w:pPr>
        <w:numPr>
          <w:ilvl w:val="0"/>
          <w:numId w:val="6"/>
        </w:numPr>
        <w:ind w:left="720" w:hanging="360"/>
        <w:jc w:val="both"/>
        <w:rPr>
          <w:u w:val="none"/>
        </w:rPr>
      </w:pPr>
      <w:r w:rsidDel="00000000" w:rsidR="00000000" w:rsidRPr="00000000">
        <w:rPr>
          <w:rtl w:val="0"/>
        </w:rPr>
        <w:t xml:space="preserve">Programul este prevăzut cu un meniu interactiv în care administratorul are posibilitatea de a alege dintre următoarele opțiuni:</w:t>
      </w:r>
      <w:r w:rsidDel="00000000" w:rsidR="00000000" w:rsidRPr="00000000">
        <w:rPr>
          <w:rtl w:val="0"/>
        </w:rPr>
      </w:r>
    </w:p>
    <w:p w:rsidR="00000000" w:rsidDel="00000000" w:rsidP="00000000" w:rsidRDefault="00000000" w:rsidRPr="00000000" w14:paraId="00000012">
      <w:pPr>
        <w:numPr>
          <w:ilvl w:val="0"/>
          <w:numId w:val="2"/>
        </w:numPr>
        <w:ind w:left="1440" w:hanging="360"/>
        <w:jc w:val="both"/>
        <w:rPr>
          <w:u w:val="none"/>
        </w:rPr>
      </w:pPr>
      <w:r w:rsidDel="00000000" w:rsidR="00000000" w:rsidRPr="00000000">
        <w:rPr>
          <w:rtl w:val="0"/>
        </w:rPr>
        <w:t xml:space="preserve">Adaugă un nou model mașină citind de la tastatură tipul mașinii și apoi câmpurile specifice ei</w:t>
      </w:r>
      <w:r w:rsidDel="00000000" w:rsidR="00000000" w:rsidRPr="00000000">
        <w:rPr>
          <w:rtl w:val="0"/>
        </w:rPr>
      </w:r>
    </w:p>
    <w:p w:rsidR="00000000" w:rsidDel="00000000" w:rsidP="00000000" w:rsidRDefault="00000000" w:rsidRPr="00000000" w14:paraId="00000013">
      <w:pPr>
        <w:numPr>
          <w:ilvl w:val="0"/>
          <w:numId w:val="2"/>
        </w:numPr>
        <w:ind w:left="1440" w:hanging="360"/>
        <w:jc w:val="both"/>
        <w:rPr>
          <w:u w:val="none"/>
        </w:rPr>
      </w:pPr>
      <w:r w:rsidDel="00000000" w:rsidR="00000000" w:rsidRPr="00000000">
        <w:rPr>
          <w:rtl w:val="0"/>
        </w:rPr>
        <w:t xml:space="preserve">Adaugă o tranzacție</w:t>
      </w:r>
      <w:r w:rsidDel="00000000" w:rsidR="00000000" w:rsidRPr="00000000">
        <w:rPr>
          <w:rtl w:val="0"/>
        </w:rPr>
      </w:r>
    </w:p>
    <w:p w:rsidR="00000000" w:rsidDel="00000000" w:rsidP="00000000" w:rsidRDefault="00000000" w:rsidRPr="00000000" w14:paraId="00000014">
      <w:pPr>
        <w:numPr>
          <w:ilvl w:val="0"/>
          <w:numId w:val="2"/>
        </w:numPr>
        <w:ind w:left="1440" w:hanging="360"/>
        <w:jc w:val="both"/>
        <w:rPr>
          <w:u w:val="none"/>
        </w:rPr>
      </w:pPr>
      <w:r w:rsidDel="00000000" w:rsidR="00000000" w:rsidRPr="00000000">
        <w:rPr>
          <w:rtl w:val="0"/>
        </w:rPr>
        <w:t xml:space="preserve">Afișează cel mai vândut model</w:t>
      </w:r>
      <w:r w:rsidDel="00000000" w:rsidR="00000000" w:rsidRPr="00000000">
        <w:rPr>
          <w:rtl w:val="0"/>
        </w:rPr>
      </w:r>
    </w:p>
    <w:p w:rsidR="00000000" w:rsidDel="00000000" w:rsidP="00000000" w:rsidRDefault="00000000" w:rsidRPr="00000000" w14:paraId="00000015">
      <w:pPr>
        <w:numPr>
          <w:ilvl w:val="0"/>
          <w:numId w:val="2"/>
        </w:numPr>
        <w:ind w:left="1440" w:hanging="360"/>
        <w:jc w:val="both"/>
        <w:rPr>
          <w:u w:val="none"/>
        </w:rPr>
      </w:pPr>
      <w:r w:rsidDel="00000000" w:rsidR="00000000" w:rsidRPr="00000000">
        <w:rPr>
          <w:rtl w:val="0"/>
        </w:rPr>
        <w:t xml:space="preserve">Afișează modelul cu autonomia cea mai mare</w:t>
      </w:r>
      <w:r w:rsidDel="00000000" w:rsidR="00000000" w:rsidRPr="00000000">
        <w:rPr>
          <w:rtl w:val="0"/>
        </w:rPr>
      </w:r>
    </w:p>
    <w:p w:rsidR="00000000" w:rsidDel="00000000" w:rsidP="00000000" w:rsidRDefault="00000000" w:rsidRPr="00000000" w14:paraId="00000016">
      <w:pPr>
        <w:numPr>
          <w:ilvl w:val="0"/>
          <w:numId w:val="2"/>
        </w:numPr>
        <w:ind w:left="1440" w:hanging="360"/>
        <w:jc w:val="both"/>
        <w:rPr>
          <w:u w:val="none"/>
        </w:rPr>
      </w:pPr>
      <w:r w:rsidDel="00000000" w:rsidR="00000000" w:rsidRPr="00000000">
        <w:rPr>
          <w:rtl w:val="0"/>
        </w:rPr>
        <w:t xml:space="preserve">Aduce o optimizare unui anumit model crescandu-i viteza maximă cu un anumit procent.</w:t>
      </w:r>
      <w:r w:rsidDel="00000000" w:rsidR="00000000" w:rsidRPr="00000000">
        <w:rPr>
          <w:rtl w:val="0"/>
        </w:rPr>
      </w:r>
    </w:p>
    <w:p w:rsidR="00000000" w:rsidDel="00000000" w:rsidP="00000000" w:rsidRDefault="00000000" w:rsidRPr="00000000" w14:paraId="00000017">
      <w:pPr>
        <w:ind w:left="0" w:firstLine="0"/>
        <w:jc w:val="both"/>
        <w:rPr>
          <w:sz w:val="10"/>
          <w:szCs w:val="10"/>
        </w:rPr>
      </w:pPr>
      <w:r w:rsidDel="00000000" w:rsidR="00000000" w:rsidRPr="00000000">
        <w:rPr>
          <w:rtl w:val="0"/>
        </w:rPr>
      </w:r>
    </w:p>
    <w:p w:rsidR="00000000" w:rsidDel="00000000" w:rsidP="00000000" w:rsidRDefault="00000000" w:rsidRPr="00000000" w14:paraId="00000018">
      <w:pPr>
        <w:ind w:left="0" w:firstLine="0"/>
        <w:jc w:val="both"/>
        <w:rPr>
          <w:color w:val="00000a"/>
          <w:sz w:val="24"/>
          <w:szCs w:val="24"/>
          <w:u w:val="single"/>
        </w:rPr>
      </w:pPr>
      <w:r w:rsidDel="00000000" w:rsidR="00000000" w:rsidRPr="00000000">
        <w:rPr>
          <w:b w:val="1"/>
          <w:color w:val="00000a"/>
          <w:sz w:val="24"/>
          <w:szCs w:val="24"/>
          <w:rtl w:val="0"/>
        </w:rPr>
        <w:t xml:space="preserve">Precizări</w:t>
      </w:r>
      <w:r w:rsidDel="00000000" w:rsidR="00000000" w:rsidRPr="00000000">
        <w:rPr>
          <w:rtl w:val="0"/>
        </w:rPr>
      </w:r>
    </w:p>
    <w:p w:rsidR="00000000" w:rsidDel="00000000" w:rsidP="00000000" w:rsidRDefault="00000000" w:rsidRPr="00000000" w14:paraId="00000019">
      <w:pPr>
        <w:numPr>
          <w:ilvl w:val="0"/>
          <w:numId w:val="5"/>
        </w:numPr>
        <w:spacing w:line="240" w:lineRule="auto"/>
        <w:ind w:left="720" w:hanging="360"/>
        <w:jc w:val="both"/>
        <w:rPr>
          <w:color w:val="00000a"/>
          <w:sz w:val="20"/>
          <w:szCs w:val="20"/>
        </w:rPr>
      </w:pPr>
      <w:r w:rsidDel="00000000" w:rsidR="00000000" w:rsidRPr="00000000">
        <w:rPr>
          <w:color w:val="00000a"/>
          <w:sz w:val="20"/>
          <w:szCs w:val="20"/>
          <w:rtl w:val="0"/>
        </w:rPr>
        <w:t xml:space="preserve">Timpul de lucru este de 90 de minute. </w:t>
      </w:r>
    </w:p>
    <w:p w:rsidR="00000000" w:rsidDel="00000000" w:rsidP="00000000" w:rsidRDefault="00000000" w:rsidRPr="00000000" w14:paraId="0000001A">
      <w:pPr>
        <w:numPr>
          <w:ilvl w:val="0"/>
          <w:numId w:val="5"/>
        </w:numPr>
        <w:spacing w:line="240" w:lineRule="auto"/>
        <w:ind w:left="720" w:hanging="360"/>
        <w:jc w:val="both"/>
        <w:rPr>
          <w:color w:val="00000a"/>
          <w:sz w:val="20"/>
          <w:szCs w:val="20"/>
        </w:rPr>
      </w:pPr>
      <w:r w:rsidDel="00000000" w:rsidR="00000000" w:rsidRPr="00000000">
        <w:rPr>
          <w:color w:val="00000a"/>
          <w:sz w:val="20"/>
          <w:szCs w:val="20"/>
          <w:rtl w:val="0"/>
        </w:rPr>
        <w:t xml:space="preserve">La sfârșitul timpului de lucru, studenții vor trimite pe adresa </w:t>
      </w:r>
      <w:r w:rsidDel="00000000" w:rsidR="00000000" w:rsidRPr="00000000">
        <w:rPr>
          <w:b w:val="1"/>
          <w:color w:val="ff0000"/>
          <w:sz w:val="20"/>
          <w:szCs w:val="20"/>
          <w:rtl w:val="0"/>
        </w:rPr>
        <w:t xml:space="preserve">examen.oop.fmi@gmail.com</w:t>
      </w:r>
      <w:r w:rsidDel="00000000" w:rsidR="00000000" w:rsidRPr="00000000">
        <w:rPr>
          <w:color w:val="00000a"/>
          <w:sz w:val="20"/>
          <w:szCs w:val="20"/>
          <w:rtl w:val="0"/>
        </w:rPr>
        <w:t xml:space="preserve"> fișierul sursă cu extensia cpp. Acesta trebuie să conțină pe primul rând un comentariu cu numele și prenumele studentului, grupa și compilatorul folosit.</w:t>
      </w:r>
    </w:p>
    <w:p w:rsidR="00000000" w:rsidDel="00000000" w:rsidP="00000000" w:rsidRDefault="00000000" w:rsidRPr="00000000" w14:paraId="0000001B">
      <w:pPr>
        <w:numPr>
          <w:ilvl w:val="0"/>
          <w:numId w:val="5"/>
        </w:numPr>
        <w:spacing w:line="240" w:lineRule="auto"/>
        <w:ind w:left="720" w:hanging="360"/>
        <w:jc w:val="both"/>
        <w:rPr>
          <w:color w:val="00000a"/>
          <w:sz w:val="20"/>
          <w:szCs w:val="20"/>
        </w:rPr>
      </w:pPr>
      <w:r w:rsidDel="00000000" w:rsidR="00000000" w:rsidRPr="00000000">
        <w:rPr>
          <w:color w:val="00000a"/>
          <w:sz w:val="20"/>
          <w:szCs w:val="20"/>
          <w:rtl w:val="0"/>
        </w:rPr>
        <w:t xml:space="preserve">Sursa predată trebuie să compileze. Sursele care au erori de compilare nu vor fi luate în considerare. Înainte de predarea surselor, studenții vor pune în comentariu eventualele părți din program care au erori de compilare sau nu funcționează corespunzător. </w:t>
      </w:r>
    </w:p>
    <w:p w:rsidR="00000000" w:rsidDel="00000000" w:rsidP="00000000" w:rsidRDefault="00000000" w:rsidRPr="00000000" w14:paraId="0000001C">
      <w:pPr>
        <w:numPr>
          <w:ilvl w:val="0"/>
          <w:numId w:val="5"/>
        </w:numPr>
        <w:spacing w:line="240" w:lineRule="auto"/>
        <w:ind w:left="720" w:hanging="360"/>
        <w:jc w:val="both"/>
        <w:rPr>
          <w:color w:val="00000a"/>
          <w:sz w:val="20"/>
          <w:szCs w:val="20"/>
        </w:rPr>
      </w:pPr>
      <w:r w:rsidDel="00000000" w:rsidR="00000000" w:rsidRPr="00000000">
        <w:rPr>
          <w:color w:val="00000a"/>
          <w:sz w:val="20"/>
          <w:szCs w:val="20"/>
          <w:rtl w:val="0"/>
        </w:rPr>
        <w:t xml:space="preserve">Se acceptă și soluții parțiale, care nu respectă toate cerințele din enunț, dar sunt funcționale. Acestea vor fi depunctate corespunzător. </w:t>
      </w:r>
    </w:p>
    <w:p w:rsidR="00000000" w:rsidDel="00000000" w:rsidP="00000000" w:rsidRDefault="00000000" w:rsidRPr="00000000" w14:paraId="0000001D">
      <w:pPr>
        <w:numPr>
          <w:ilvl w:val="0"/>
          <w:numId w:val="5"/>
        </w:numPr>
        <w:spacing w:line="240" w:lineRule="auto"/>
        <w:ind w:left="720" w:hanging="360"/>
        <w:jc w:val="both"/>
        <w:rPr>
          <w:color w:val="00000a"/>
          <w:sz w:val="20"/>
          <w:szCs w:val="20"/>
        </w:rPr>
      </w:pPr>
      <w:r w:rsidDel="00000000" w:rsidR="00000000" w:rsidRPr="00000000">
        <w:rPr>
          <w:color w:val="00000a"/>
          <w:sz w:val="20"/>
          <w:szCs w:val="20"/>
          <w:rtl w:val="0"/>
        </w:rPr>
        <w:t xml:space="preserve">În implementarea programului se vor utiliza cât mai multe dintre noțiunile de programare orientată pe obiecte, care au fost studiate pe parcursul semestrului și care se potrivesc cerințelor din enunț.</w:t>
      </w:r>
    </w:p>
    <w:p w:rsidR="00000000" w:rsidDel="00000000" w:rsidP="00000000" w:rsidRDefault="00000000" w:rsidRPr="00000000" w14:paraId="0000001E">
      <w:pPr>
        <w:numPr>
          <w:ilvl w:val="0"/>
          <w:numId w:val="5"/>
        </w:numPr>
        <w:spacing w:line="240" w:lineRule="auto"/>
        <w:ind w:left="720" w:hanging="360"/>
        <w:jc w:val="both"/>
        <w:rPr>
          <w:color w:val="00000a"/>
          <w:sz w:val="20"/>
          <w:szCs w:val="20"/>
        </w:rPr>
      </w:pPr>
      <w:r w:rsidDel="00000000" w:rsidR="00000000" w:rsidRPr="00000000">
        <w:rPr>
          <w:color w:val="00000a"/>
          <w:sz w:val="20"/>
          <w:szCs w:val="20"/>
          <w:rtl w:val="0"/>
        </w:rPr>
        <w:t xml:space="preserve">Condițiile minimale de promovare a testului sunt ca programul să fie scris cu clase și să citească modelele de mașini unul câte unul, să le memoreze datele și apoi să le afișeze.</w:t>
      </w:r>
    </w:p>
    <w:p w:rsidR="00000000" w:rsidDel="00000000" w:rsidP="00000000" w:rsidRDefault="00000000" w:rsidRPr="00000000" w14:paraId="0000001F">
      <w:pPr>
        <w:numPr>
          <w:ilvl w:val="0"/>
          <w:numId w:val="5"/>
        </w:numPr>
        <w:spacing w:line="240" w:lineRule="auto"/>
        <w:ind w:left="720" w:hanging="360"/>
        <w:jc w:val="both"/>
        <w:rPr>
          <w:color w:val="00000a"/>
          <w:sz w:val="20"/>
          <w:szCs w:val="20"/>
        </w:rPr>
      </w:pPr>
      <w:r w:rsidDel="00000000" w:rsidR="00000000" w:rsidRPr="00000000">
        <w:rPr>
          <w:color w:val="00000a"/>
          <w:sz w:val="20"/>
          <w:szCs w:val="20"/>
          <w:rtl w:val="0"/>
        </w:rPr>
        <w:t xml:space="preserve">Orice tentativă de fraudă se va pedepsi conform regulamentelor Universității.</w:t>
      </w:r>
    </w:p>
    <w:p w:rsidR="00000000" w:rsidDel="00000000" w:rsidP="00000000" w:rsidRDefault="00000000" w:rsidRPr="00000000" w14:paraId="00000020">
      <w:pPr>
        <w:spacing w:line="240" w:lineRule="auto"/>
        <w:jc w:val="both"/>
        <w:rPr>
          <w:b w:val="1"/>
          <w:color w:val="00000a"/>
          <w:sz w:val="24"/>
          <w:szCs w:val="24"/>
        </w:rPr>
      </w:pPr>
      <w:r w:rsidDel="00000000" w:rsidR="00000000" w:rsidRPr="00000000">
        <w:rPr>
          <w:b w:val="1"/>
          <w:color w:val="00000a"/>
          <w:sz w:val="24"/>
          <w:szCs w:val="24"/>
          <w:rtl w:val="0"/>
        </w:rPr>
        <w:t xml:space="preserve">Barem</w:t>
      </w:r>
    </w:p>
    <w:p w:rsidR="00000000" w:rsidDel="00000000" w:rsidP="00000000" w:rsidRDefault="00000000" w:rsidRPr="00000000" w14:paraId="00000021">
      <w:pPr>
        <w:spacing w:line="240" w:lineRule="auto"/>
        <w:jc w:val="both"/>
        <w:rPr>
          <w:b w:val="1"/>
          <w:color w:val="00000a"/>
          <w:sz w:val="24"/>
          <w:szCs w:val="24"/>
        </w:rPr>
      </w:pPr>
      <w:r w:rsidDel="00000000" w:rsidR="00000000" w:rsidRPr="00000000">
        <w:rPr>
          <w:rtl w:val="0"/>
        </w:rPr>
      </w:r>
    </w:p>
    <w:p w:rsidR="00000000" w:rsidDel="00000000" w:rsidP="00000000" w:rsidRDefault="00000000" w:rsidRPr="00000000" w14:paraId="00000022">
      <w:pPr>
        <w:numPr>
          <w:ilvl w:val="0"/>
          <w:numId w:val="8"/>
        </w:numPr>
        <w:spacing w:line="240" w:lineRule="auto"/>
        <w:ind w:left="720" w:hanging="360"/>
        <w:jc w:val="both"/>
        <w:rPr>
          <w:color w:val="00000a"/>
          <w:sz w:val="24"/>
          <w:szCs w:val="24"/>
        </w:rPr>
      </w:pPr>
      <w:r w:rsidDel="00000000" w:rsidR="00000000" w:rsidRPr="00000000">
        <w:rPr>
          <w:color w:val="00000a"/>
          <w:sz w:val="24"/>
          <w:szCs w:val="24"/>
          <w:rtl w:val="0"/>
        </w:rPr>
        <w:t xml:space="preserve">Se acordă 1 punct din oficiu.</w:t>
      </w:r>
    </w:p>
    <w:p w:rsidR="00000000" w:rsidDel="00000000" w:rsidP="00000000" w:rsidRDefault="00000000" w:rsidRPr="00000000" w14:paraId="00000023">
      <w:pPr>
        <w:numPr>
          <w:ilvl w:val="0"/>
          <w:numId w:val="8"/>
        </w:numPr>
        <w:spacing w:line="240" w:lineRule="auto"/>
        <w:ind w:left="720" w:hanging="360"/>
        <w:jc w:val="both"/>
        <w:rPr>
          <w:color w:val="00000a"/>
          <w:sz w:val="24"/>
          <w:szCs w:val="24"/>
        </w:rPr>
      </w:pPr>
      <w:r w:rsidDel="00000000" w:rsidR="00000000" w:rsidRPr="00000000">
        <w:rPr>
          <w:color w:val="00000a"/>
          <w:sz w:val="24"/>
          <w:szCs w:val="24"/>
          <w:rtl w:val="0"/>
        </w:rPr>
        <w:t xml:space="preserve">Dacă sursa nu compilează, nu se mai acordă niciun alt punct (nota 1).</w:t>
      </w:r>
    </w:p>
    <w:p w:rsidR="00000000" w:rsidDel="00000000" w:rsidP="00000000" w:rsidRDefault="00000000" w:rsidRPr="00000000" w14:paraId="00000024">
      <w:pPr>
        <w:numPr>
          <w:ilvl w:val="0"/>
          <w:numId w:val="8"/>
        </w:numPr>
        <w:spacing w:line="240" w:lineRule="auto"/>
        <w:ind w:left="720" w:hanging="360"/>
        <w:jc w:val="both"/>
        <w:rPr>
          <w:color w:val="00000a"/>
          <w:sz w:val="24"/>
          <w:szCs w:val="24"/>
        </w:rPr>
      </w:pPr>
      <w:r w:rsidDel="00000000" w:rsidR="00000000" w:rsidRPr="00000000">
        <w:rPr>
          <w:color w:val="00000a"/>
          <w:sz w:val="24"/>
          <w:szCs w:val="24"/>
          <w:rtl w:val="0"/>
        </w:rPr>
        <w:t xml:space="preserve">Se acordă 4 puncte pentru respectarea condițiilor minimale, prevăzute în enunț, (programul să fie scris cu clase și să ruleze corect funcția main() în varianta demo) astfel, dintre care:</w:t>
      </w:r>
    </w:p>
    <w:p w:rsidR="00000000" w:rsidDel="00000000" w:rsidP="00000000" w:rsidRDefault="00000000" w:rsidRPr="00000000" w14:paraId="00000025">
      <w:pPr>
        <w:spacing w:line="240" w:lineRule="auto"/>
        <w:ind w:left="720" w:firstLine="0"/>
        <w:jc w:val="both"/>
        <w:rPr>
          <w:color w:val="00000a"/>
          <w:sz w:val="24"/>
          <w:szCs w:val="24"/>
        </w:rPr>
      </w:pPr>
      <w:r w:rsidDel="00000000" w:rsidR="00000000" w:rsidRPr="00000000">
        <w:rPr>
          <w:color w:val="00000a"/>
          <w:sz w:val="24"/>
          <w:szCs w:val="24"/>
          <w:rtl w:val="0"/>
        </w:rPr>
        <w:t xml:space="preserve"> 2,5 puncte pentru definirea claselor: </w:t>
      </w:r>
    </w:p>
    <w:p w:rsidR="00000000" w:rsidDel="00000000" w:rsidP="00000000" w:rsidRDefault="00000000" w:rsidRPr="00000000" w14:paraId="00000026">
      <w:pPr>
        <w:numPr>
          <w:ilvl w:val="1"/>
          <w:numId w:val="8"/>
        </w:numPr>
        <w:shd w:fill="ffffff" w:val="clear"/>
        <w:spacing w:line="240" w:lineRule="auto"/>
        <w:ind w:left="1440" w:hanging="360"/>
        <w:jc w:val="both"/>
        <w:rPr>
          <w:color w:val="00000a"/>
          <w:sz w:val="24"/>
          <w:szCs w:val="24"/>
          <w:highlight w:val="white"/>
        </w:rPr>
      </w:pPr>
      <w:r w:rsidDel="00000000" w:rsidR="00000000" w:rsidRPr="00000000">
        <w:rPr>
          <w:color w:val="00000a"/>
          <w:sz w:val="24"/>
          <w:szCs w:val="24"/>
          <w:highlight w:val="white"/>
          <w:rtl w:val="0"/>
        </w:rPr>
        <w:t xml:space="preserve">Clasa Model</w:t>
      </w:r>
    </w:p>
    <w:p w:rsidR="00000000" w:rsidDel="00000000" w:rsidP="00000000" w:rsidRDefault="00000000" w:rsidRPr="00000000" w14:paraId="00000027">
      <w:pPr>
        <w:numPr>
          <w:ilvl w:val="0"/>
          <w:numId w:val="4"/>
        </w:numPr>
        <w:shd w:fill="ffffff" w:val="clear"/>
        <w:spacing w:line="240" w:lineRule="auto"/>
        <w:ind w:left="2160" w:hanging="360"/>
        <w:jc w:val="both"/>
        <w:rPr>
          <w:color w:val="00000a"/>
          <w:sz w:val="24"/>
          <w:szCs w:val="24"/>
          <w:highlight w:val="white"/>
          <w:u w:val="none"/>
        </w:rPr>
      </w:pPr>
      <w:r w:rsidDel="00000000" w:rsidR="00000000" w:rsidRPr="00000000">
        <w:rPr>
          <w:color w:val="00000a"/>
          <w:sz w:val="24"/>
          <w:szCs w:val="24"/>
          <w:highlight w:val="white"/>
          <w:rtl w:val="0"/>
        </w:rPr>
        <w:t xml:space="preserve">constructor de inițializare fără parametri - 3 x 0,1 p</w:t>
      </w:r>
      <w:r w:rsidDel="00000000" w:rsidR="00000000" w:rsidRPr="00000000">
        <w:rPr>
          <w:rtl w:val="0"/>
        </w:rPr>
      </w:r>
    </w:p>
    <w:p w:rsidR="00000000" w:rsidDel="00000000" w:rsidP="00000000" w:rsidRDefault="00000000" w:rsidRPr="00000000" w14:paraId="00000028">
      <w:pPr>
        <w:numPr>
          <w:ilvl w:val="0"/>
          <w:numId w:val="4"/>
        </w:numPr>
        <w:shd w:fill="ffffff" w:val="clear"/>
        <w:spacing w:line="240" w:lineRule="auto"/>
        <w:ind w:left="2160" w:hanging="360"/>
        <w:jc w:val="both"/>
        <w:rPr>
          <w:color w:val="00000a"/>
          <w:sz w:val="24"/>
          <w:szCs w:val="24"/>
          <w:highlight w:val="white"/>
          <w:u w:val="none"/>
        </w:rPr>
      </w:pPr>
      <w:r w:rsidDel="00000000" w:rsidR="00000000" w:rsidRPr="00000000">
        <w:rPr>
          <w:color w:val="00000a"/>
          <w:sz w:val="24"/>
          <w:szCs w:val="24"/>
          <w:highlight w:val="white"/>
          <w:rtl w:val="0"/>
        </w:rPr>
        <w:t xml:space="preserve">constructor de inițializare parametrizat - 3 x 0,1 p </w:t>
      </w:r>
      <w:r w:rsidDel="00000000" w:rsidR="00000000" w:rsidRPr="00000000">
        <w:rPr>
          <w:rtl w:val="0"/>
        </w:rPr>
      </w:r>
    </w:p>
    <w:p w:rsidR="00000000" w:rsidDel="00000000" w:rsidP="00000000" w:rsidRDefault="00000000" w:rsidRPr="00000000" w14:paraId="00000029">
      <w:pPr>
        <w:numPr>
          <w:ilvl w:val="0"/>
          <w:numId w:val="4"/>
        </w:numPr>
        <w:shd w:fill="ffffff" w:val="clear"/>
        <w:spacing w:line="240" w:lineRule="auto"/>
        <w:ind w:left="2160" w:hanging="360"/>
        <w:jc w:val="both"/>
        <w:rPr>
          <w:color w:val="00000a"/>
          <w:sz w:val="24"/>
          <w:szCs w:val="24"/>
          <w:highlight w:val="white"/>
          <w:u w:val="none"/>
        </w:rPr>
      </w:pPr>
      <w:r w:rsidDel="00000000" w:rsidR="00000000" w:rsidRPr="00000000">
        <w:rPr>
          <w:color w:val="00000a"/>
          <w:sz w:val="24"/>
          <w:szCs w:val="24"/>
          <w:highlight w:val="white"/>
          <w:rtl w:val="0"/>
        </w:rPr>
        <w:t xml:space="preserve">destructor virtual - 3 x 0,1 p</w:t>
      </w:r>
      <w:r w:rsidDel="00000000" w:rsidR="00000000" w:rsidRPr="00000000">
        <w:rPr>
          <w:rtl w:val="0"/>
        </w:rPr>
      </w:r>
    </w:p>
    <w:p w:rsidR="00000000" w:rsidDel="00000000" w:rsidP="00000000" w:rsidRDefault="00000000" w:rsidRPr="00000000" w14:paraId="0000002A">
      <w:pPr>
        <w:numPr>
          <w:ilvl w:val="0"/>
          <w:numId w:val="4"/>
        </w:numPr>
        <w:shd w:fill="ffffff" w:val="clear"/>
        <w:spacing w:line="240" w:lineRule="auto"/>
        <w:ind w:left="2160" w:hanging="360"/>
        <w:jc w:val="both"/>
        <w:rPr>
          <w:color w:val="00000a"/>
          <w:sz w:val="24"/>
          <w:szCs w:val="24"/>
          <w:highlight w:val="white"/>
          <w:u w:val="none"/>
        </w:rPr>
      </w:pPr>
      <w:r w:rsidDel="00000000" w:rsidR="00000000" w:rsidRPr="00000000">
        <w:rPr>
          <w:color w:val="00000a"/>
          <w:sz w:val="24"/>
          <w:szCs w:val="24"/>
          <w:highlight w:val="white"/>
          <w:rtl w:val="0"/>
        </w:rPr>
        <w:t xml:space="preserve">definirea corectă a câmpurilor clasei - 3 x 0,1 p</w:t>
      </w:r>
      <w:r w:rsidDel="00000000" w:rsidR="00000000" w:rsidRPr="00000000">
        <w:rPr>
          <w:rtl w:val="0"/>
        </w:rPr>
      </w:r>
    </w:p>
    <w:p w:rsidR="00000000" w:rsidDel="00000000" w:rsidP="00000000" w:rsidRDefault="00000000" w:rsidRPr="00000000" w14:paraId="0000002B">
      <w:pPr>
        <w:numPr>
          <w:ilvl w:val="1"/>
          <w:numId w:val="8"/>
        </w:numPr>
        <w:spacing w:line="240" w:lineRule="auto"/>
        <w:ind w:left="1440" w:hanging="360"/>
        <w:jc w:val="both"/>
        <w:rPr>
          <w:color w:val="00000a"/>
          <w:sz w:val="24"/>
          <w:szCs w:val="24"/>
        </w:rPr>
      </w:pPr>
      <w:bookmarkStart w:colFirst="0" w:colLast="0" w:name="_heading=h.gjdgxs" w:id="0"/>
      <w:bookmarkEnd w:id="0"/>
      <w:r w:rsidDel="00000000" w:rsidR="00000000" w:rsidRPr="00000000">
        <w:rPr>
          <w:color w:val="00000a"/>
          <w:sz w:val="24"/>
          <w:szCs w:val="24"/>
          <w:rtl w:val="0"/>
        </w:rPr>
        <w:t xml:space="preserve">implementarea metodei calculAutonomie() în clasele ModelFosil, ModelElectric, ModelHibrid - 3 x 0,1 p</w:t>
      </w:r>
    </w:p>
    <w:p w:rsidR="00000000" w:rsidDel="00000000" w:rsidP="00000000" w:rsidRDefault="00000000" w:rsidRPr="00000000" w14:paraId="0000002C">
      <w:pPr>
        <w:numPr>
          <w:ilvl w:val="1"/>
          <w:numId w:val="8"/>
        </w:numPr>
        <w:spacing w:line="240" w:lineRule="auto"/>
        <w:ind w:left="1440" w:hanging="360"/>
        <w:jc w:val="both"/>
        <w:rPr>
          <w:color w:val="00000a"/>
          <w:sz w:val="24"/>
          <w:szCs w:val="24"/>
          <w:u w:val="none"/>
        </w:rPr>
      </w:pPr>
      <w:bookmarkStart w:colFirst="0" w:colLast="0" w:name="_heading=h.30j0zll" w:id="1"/>
      <w:bookmarkEnd w:id="1"/>
      <w:r w:rsidDel="00000000" w:rsidR="00000000" w:rsidRPr="00000000">
        <w:rPr>
          <w:color w:val="00000a"/>
          <w:sz w:val="24"/>
          <w:szCs w:val="24"/>
          <w:rtl w:val="0"/>
        </w:rPr>
        <w:t xml:space="preserve">Clasa Tranzactie</w:t>
      </w:r>
      <w:r w:rsidDel="00000000" w:rsidR="00000000" w:rsidRPr="00000000">
        <w:rPr>
          <w:rtl w:val="0"/>
        </w:rPr>
      </w:r>
    </w:p>
    <w:p w:rsidR="00000000" w:rsidDel="00000000" w:rsidP="00000000" w:rsidRDefault="00000000" w:rsidRPr="00000000" w14:paraId="0000002D">
      <w:pPr>
        <w:numPr>
          <w:ilvl w:val="0"/>
          <w:numId w:val="1"/>
        </w:numPr>
        <w:shd w:fill="ffffff" w:val="clear"/>
        <w:spacing w:line="240" w:lineRule="auto"/>
        <w:ind w:left="2160" w:hanging="360"/>
        <w:jc w:val="both"/>
        <w:rPr>
          <w:color w:val="00000a"/>
          <w:sz w:val="24"/>
          <w:szCs w:val="24"/>
        </w:rPr>
      </w:pPr>
      <w:r w:rsidDel="00000000" w:rsidR="00000000" w:rsidRPr="00000000">
        <w:rPr>
          <w:color w:val="00000a"/>
          <w:sz w:val="24"/>
          <w:szCs w:val="24"/>
          <w:highlight w:val="white"/>
          <w:rtl w:val="0"/>
        </w:rPr>
        <w:t xml:space="preserve">constructor de inițializare parametrizat - 0,2 p</w:t>
      </w:r>
      <w:r w:rsidDel="00000000" w:rsidR="00000000" w:rsidRPr="00000000">
        <w:rPr>
          <w:rtl w:val="0"/>
        </w:rPr>
      </w:r>
    </w:p>
    <w:p w:rsidR="00000000" w:rsidDel="00000000" w:rsidP="00000000" w:rsidRDefault="00000000" w:rsidRPr="00000000" w14:paraId="0000002E">
      <w:pPr>
        <w:numPr>
          <w:ilvl w:val="0"/>
          <w:numId w:val="1"/>
        </w:numPr>
        <w:shd w:fill="ffffff" w:val="clear"/>
        <w:spacing w:line="240" w:lineRule="auto"/>
        <w:ind w:left="2160" w:hanging="360"/>
        <w:jc w:val="both"/>
        <w:rPr>
          <w:color w:val="00000a"/>
          <w:sz w:val="24"/>
          <w:szCs w:val="24"/>
          <w:highlight w:val="white"/>
          <w:u w:val="none"/>
        </w:rPr>
      </w:pPr>
      <w:r w:rsidDel="00000000" w:rsidR="00000000" w:rsidRPr="00000000">
        <w:rPr>
          <w:color w:val="00000a"/>
          <w:sz w:val="24"/>
          <w:szCs w:val="24"/>
          <w:highlight w:val="white"/>
          <w:rtl w:val="0"/>
        </w:rPr>
        <w:t xml:space="preserve">constructor de copiere - 0,2 p</w:t>
      </w:r>
      <w:r w:rsidDel="00000000" w:rsidR="00000000" w:rsidRPr="00000000">
        <w:rPr>
          <w:rtl w:val="0"/>
        </w:rPr>
      </w:r>
    </w:p>
    <w:p w:rsidR="00000000" w:rsidDel="00000000" w:rsidP="00000000" w:rsidRDefault="00000000" w:rsidRPr="00000000" w14:paraId="0000002F">
      <w:pPr>
        <w:numPr>
          <w:ilvl w:val="0"/>
          <w:numId w:val="1"/>
        </w:numPr>
        <w:shd w:fill="ffffff" w:val="clear"/>
        <w:spacing w:line="240" w:lineRule="auto"/>
        <w:ind w:left="2160" w:hanging="360"/>
        <w:jc w:val="both"/>
        <w:rPr>
          <w:color w:val="00000a"/>
          <w:sz w:val="24"/>
          <w:szCs w:val="24"/>
          <w:highlight w:val="white"/>
          <w:u w:val="none"/>
        </w:rPr>
      </w:pPr>
      <w:r w:rsidDel="00000000" w:rsidR="00000000" w:rsidRPr="00000000">
        <w:rPr>
          <w:color w:val="00000a"/>
          <w:sz w:val="24"/>
          <w:szCs w:val="24"/>
          <w:highlight w:val="white"/>
          <w:rtl w:val="0"/>
        </w:rPr>
        <w:t xml:space="preserve">destructor - 0,2 p</w:t>
      </w:r>
      <w:r w:rsidDel="00000000" w:rsidR="00000000" w:rsidRPr="00000000">
        <w:rPr>
          <w:rtl w:val="0"/>
        </w:rPr>
      </w:r>
    </w:p>
    <w:p w:rsidR="00000000" w:rsidDel="00000000" w:rsidP="00000000" w:rsidRDefault="00000000" w:rsidRPr="00000000" w14:paraId="00000030">
      <w:pPr>
        <w:numPr>
          <w:ilvl w:val="0"/>
          <w:numId w:val="1"/>
        </w:numPr>
        <w:shd w:fill="ffffff" w:val="clear"/>
        <w:spacing w:line="240" w:lineRule="auto"/>
        <w:ind w:left="2160" w:hanging="360"/>
        <w:jc w:val="both"/>
        <w:rPr>
          <w:color w:val="00000a"/>
          <w:sz w:val="24"/>
          <w:szCs w:val="24"/>
          <w:highlight w:val="white"/>
          <w:u w:val="none"/>
        </w:rPr>
      </w:pPr>
      <w:r w:rsidDel="00000000" w:rsidR="00000000" w:rsidRPr="00000000">
        <w:rPr>
          <w:color w:val="00000a"/>
          <w:sz w:val="24"/>
          <w:szCs w:val="24"/>
          <w:highlight w:val="white"/>
          <w:rtl w:val="0"/>
        </w:rPr>
        <w:t xml:space="preserve">operator de atribuire - 0,2 p </w:t>
      </w:r>
      <w:r w:rsidDel="00000000" w:rsidR="00000000" w:rsidRPr="00000000">
        <w:rPr>
          <w:rtl w:val="0"/>
        </w:rPr>
      </w:r>
    </w:p>
    <w:p w:rsidR="00000000" w:rsidDel="00000000" w:rsidP="00000000" w:rsidRDefault="00000000" w:rsidRPr="00000000" w14:paraId="00000031">
      <w:pPr>
        <w:numPr>
          <w:ilvl w:val="0"/>
          <w:numId w:val="1"/>
        </w:numPr>
        <w:shd w:fill="ffffff" w:val="clear"/>
        <w:spacing w:line="240" w:lineRule="auto"/>
        <w:ind w:left="2160" w:hanging="360"/>
        <w:jc w:val="both"/>
        <w:rPr>
          <w:color w:val="00000a"/>
          <w:sz w:val="24"/>
          <w:szCs w:val="24"/>
          <w:highlight w:val="white"/>
          <w:u w:val="none"/>
        </w:rPr>
      </w:pPr>
      <w:r w:rsidDel="00000000" w:rsidR="00000000" w:rsidRPr="00000000">
        <w:rPr>
          <w:color w:val="00000a"/>
          <w:sz w:val="24"/>
          <w:szCs w:val="24"/>
          <w:highlight w:val="white"/>
          <w:rtl w:val="0"/>
        </w:rPr>
        <w:t xml:space="preserve">implementarea listei de Model* 0,2 p </w:t>
      </w:r>
      <w:r w:rsidDel="00000000" w:rsidR="00000000" w:rsidRPr="00000000">
        <w:rPr>
          <w:rtl w:val="0"/>
        </w:rPr>
      </w:r>
    </w:p>
    <w:p w:rsidR="00000000" w:rsidDel="00000000" w:rsidP="00000000" w:rsidRDefault="00000000" w:rsidRPr="00000000" w14:paraId="00000032">
      <w:pPr>
        <w:spacing w:line="240" w:lineRule="auto"/>
        <w:ind w:left="720" w:firstLine="0"/>
        <w:jc w:val="both"/>
        <w:rPr>
          <w:color w:val="00000a"/>
          <w:sz w:val="24"/>
          <w:szCs w:val="24"/>
        </w:rPr>
      </w:pPr>
      <w:r w:rsidDel="00000000" w:rsidR="00000000" w:rsidRPr="00000000">
        <w:rPr>
          <w:color w:val="00000a"/>
          <w:sz w:val="24"/>
          <w:szCs w:val="24"/>
          <w:highlight w:val="white"/>
          <w:rtl w:val="0"/>
        </w:rPr>
        <w:t xml:space="preserve">iar </w:t>
      </w:r>
      <w:r w:rsidDel="00000000" w:rsidR="00000000" w:rsidRPr="00000000">
        <w:rPr>
          <w:color w:val="00000a"/>
          <w:sz w:val="24"/>
          <w:szCs w:val="24"/>
          <w:rtl w:val="0"/>
        </w:rPr>
        <w:t xml:space="preserve">1.5 puncte se acordă pentru respectarea condițiilor minimale, prevăzute în enunț, astfel:</w:t>
      </w:r>
    </w:p>
    <w:p w:rsidR="00000000" w:rsidDel="00000000" w:rsidP="00000000" w:rsidRDefault="00000000" w:rsidRPr="00000000" w14:paraId="00000033">
      <w:pPr>
        <w:numPr>
          <w:ilvl w:val="1"/>
          <w:numId w:val="8"/>
        </w:numPr>
        <w:spacing w:line="240" w:lineRule="auto"/>
        <w:ind w:left="1440" w:hanging="360"/>
        <w:jc w:val="both"/>
        <w:rPr>
          <w:color w:val="00000a"/>
          <w:sz w:val="24"/>
          <w:szCs w:val="24"/>
        </w:rPr>
      </w:pPr>
      <w:r w:rsidDel="00000000" w:rsidR="00000000" w:rsidRPr="00000000">
        <w:rPr>
          <w:color w:val="00000a"/>
          <w:sz w:val="24"/>
          <w:szCs w:val="24"/>
          <w:rtl w:val="0"/>
        </w:rPr>
        <w:t xml:space="preserve">0.5 puncte dacă modelele de orice tip (combustibili fosili, electrice și hibride) sunt citite corect, cu toate informațiile aferente</w:t>
      </w:r>
    </w:p>
    <w:p w:rsidR="00000000" w:rsidDel="00000000" w:rsidP="00000000" w:rsidRDefault="00000000" w:rsidRPr="00000000" w14:paraId="00000034">
      <w:pPr>
        <w:numPr>
          <w:ilvl w:val="1"/>
          <w:numId w:val="8"/>
        </w:numPr>
        <w:spacing w:line="240" w:lineRule="auto"/>
        <w:ind w:left="1440" w:hanging="360"/>
        <w:jc w:val="both"/>
        <w:rPr>
          <w:color w:val="00000a"/>
          <w:sz w:val="24"/>
          <w:szCs w:val="24"/>
        </w:rPr>
      </w:pPr>
      <w:r w:rsidDel="00000000" w:rsidR="00000000" w:rsidRPr="00000000">
        <w:rPr>
          <w:color w:val="00000a"/>
          <w:sz w:val="24"/>
          <w:szCs w:val="24"/>
          <w:rtl w:val="0"/>
        </w:rPr>
        <w:t xml:space="preserve">0.5 puncte dacă modelele de orice tip (combustibili fosili, electrice și hibride) sunt memorate corect într-o listă sau într-o altă structură</w:t>
      </w:r>
    </w:p>
    <w:p w:rsidR="00000000" w:rsidDel="00000000" w:rsidP="00000000" w:rsidRDefault="00000000" w:rsidRPr="00000000" w14:paraId="00000035">
      <w:pPr>
        <w:numPr>
          <w:ilvl w:val="1"/>
          <w:numId w:val="8"/>
        </w:numPr>
        <w:spacing w:line="240" w:lineRule="auto"/>
        <w:ind w:left="1440" w:hanging="360"/>
        <w:jc w:val="both"/>
        <w:rPr>
          <w:color w:val="00000a"/>
          <w:sz w:val="24"/>
          <w:szCs w:val="24"/>
        </w:rPr>
      </w:pPr>
      <w:r w:rsidDel="00000000" w:rsidR="00000000" w:rsidRPr="00000000">
        <w:rPr>
          <w:color w:val="00000a"/>
          <w:sz w:val="24"/>
          <w:szCs w:val="24"/>
          <w:rtl w:val="0"/>
        </w:rPr>
        <w:t xml:space="preserve">0.5 puncte dacă modelele de orice tip (combustibili fosili, electrice și hibride) sunt afișate corect, cu toate informațiile aferente.</w:t>
      </w:r>
    </w:p>
    <w:p w:rsidR="00000000" w:rsidDel="00000000" w:rsidP="00000000" w:rsidRDefault="00000000" w:rsidRPr="00000000" w14:paraId="00000036">
      <w:pPr>
        <w:spacing w:line="240" w:lineRule="auto"/>
        <w:ind w:left="720" w:firstLine="0"/>
        <w:jc w:val="both"/>
        <w:rPr>
          <w:color w:val="00000a"/>
          <w:sz w:val="24"/>
          <w:szCs w:val="24"/>
        </w:rPr>
      </w:pPr>
      <w:r w:rsidDel="00000000" w:rsidR="00000000" w:rsidRPr="00000000">
        <w:rPr>
          <w:color w:val="00000a"/>
          <w:sz w:val="24"/>
          <w:szCs w:val="24"/>
          <w:rtl w:val="0"/>
        </w:rPr>
        <w:t xml:space="preserve">Pentru oricare dintre cerințele a., b., și c., dacă cerința este îndeplinită parțial, se acordă 0,25 puncte.</w:t>
      </w:r>
    </w:p>
    <w:p w:rsidR="00000000" w:rsidDel="00000000" w:rsidP="00000000" w:rsidRDefault="00000000" w:rsidRPr="00000000" w14:paraId="00000037">
      <w:pPr>
        <w:numPr>
          <w:ilvl w:val="0"/>
          <w:numId w:val="8"/>
        </w:numPr>
        <w:spacing w:line="240" w:lineRule="auto"/>
        <w:ind w:left="720" w:hanging="360"/>
        <w:jc w:val="both"/>
        <w:rPr>
          <w:color w:val="00000a"/>
          <w:sz w:val="24"/>
          <w:szCs w:val="24"/>
        </w:rPr>
      </w:pPr>
      <w:r w:rsidDel="00000000" w:rsidR="00000000" w:rsidRPr="00000000">
        <w:rPr>
          <w:color w:val="00000a"/>
          <w:sz w:val="24"/>
          <w:szCs w:val="24"/>
          <w:rtl w:val="0"/>
        </w:rPr>
        <w:t xml:space="preserve">Se acordă 1 punct pentru folosirea corectă în contextul dat a supraîncărcării operatorilor. Nu se acordă punctaje parțiale.</w:t>
      </w:r>
    </w:p>
    <w:p w:rsidR="00000000" w:rsidDel="00000000" w:rsidP="00000000" w:rsidRDefault="00000000" w:rsidRPr="00000000" w14:paraId="00000038">
      <w:pPr>
        <w:numPr>
          <w:ilvl w:val="0"/>
          <w:numId w:val="8"/>
        </w:numPr>
        <w:spacing w:line="240" w:lineRule="auto"/>
        <w:ind w:left="720" w:hanging="360"/>
        <w:jc w:val="both"/>
        <w:rPr>
          <w:color w:val="00000a"/>
          <w:sz w:val="24"/>
          <w:szCs w:val="24"/>
        </w:rPr>
      </w:pPr>
      <w:r w:rsidDel="00000000" w:rsidR="00000000" w:rsidRPr="00000000">
        <w:rPr>
          <w:color w:val="00000a"/>
          <w:sz w:val="24"/>
          <w:szCs w:val="24"/>
          <w:rtl w:val="0"/>
        </w:rPr>
        <w:t xml:space="preserve">Se acordă 1 punct pentru definirea unei ierarhii de clase (</w:t>
      </w:r>
      <w:r w:rsidDel="00000000" w:rsidR="00000000" w:rsidRPr="00000000">
        <w:rPr>
          <w:b w:val="1"/>
          <w:color w:val="00000a"/>
          <w:sz w:val="24"/>
          <w:szCs w:val="24"/>
          <w:rtl w:val="0"/>
        </w:rPr>
        <w:t xml:space="preserve">Model</w:t>
      </w:r>
      <w:r w:rsidDel="00000000" w:rsidR="00000000" w:rsidRPr="00000000">
        <w:rPr>
          <w:color w:val="00000a"/>
          <w:sz w:val="24"/>
          <w:szCs w:val="24"/>
          <w:rtl w:val="0"/>
        </w:rPr>
        <w:t xml:space="preserve"> -&gt; </w:t>
      </w:r>
      <w:r w:rsidDel="00000000" w:rsidR="00000000" w:rsidRPr="00000000">
        <w:rPr>
          <w:b w:val="1"/>
          <w:color w:val="00000a"/>
          <w:sz w:val="24"/>
          <w:szCs w:val="24"/>
          <w:rtl w:val="0"/>
        </w:rPr>
        <w:t xml:space="preserve">ModelFosil</w:t>
      </w:r>
      <w:r w:rsidDel="00000000" w:rsidR="00000000" w:rsidRPr="00000000">
        <w:rPr>
          <w:color w:val="00000a"/>
          <w:sz w:val="24"/>
          <w:szCs w:val="24"/>
          <w:rtl w:val="0"/>
        </w:rPr>
        <w:t xml:space="preserve">, </w:t>
      </w:r>
      <w:r w:rsidDel="00000000" w:rsidR="00000000" w:rsidRPr="00000000">
        <w:rPr>
          <w:b w:val="1"/>
          <w:color w:val="00000a"/>
          <w:sz w:val="24"/>
          <w:szCs w:val="24"/>
          <w:rtl w:val="0"/>
        </w:rPr>
        <w:t xml:space="preserve">ModelElectric, ModelHibrid</w:t>
      </w:r>
      <w:r w:rsidDel="00000000" w:rsidR="00000000" w:rsidRPr="00000000">
        <w:rPr>
          <w:color w:val="00000a"/>
          <w:sz w:val="24"/>
          <w:szCs w:val="24"/>
          <w:rtl w:val="0"/>
        </w:rPr>
        <w:t xml:space="preserve">). Dacă cerința este îndeplinită parțial, se acordă 0,5 puncte.</w:t>
      </w:r>
    </w:p>
    <w:p w:rsidR="00000000" w:rsidDel="00000000" w:rsidP="00000000" w:rsidRDefault="00000000" w:rsidRPr="00000000" w14:paraId="00000039">
      <w:pPr>
        <w:numPr>
          <w:ilvl w:val="0"/>
          <w:numId w:val="8"/>
        </w:numPr>
        <w:spacing w:line="240" w:lineRule="auto"/>
        <w:ind w:left="720" w:hanging="360"/>
        <w:jc w:val="both"/>
        <w:rPr>
          <w:color w:val="00000a"/>
          <w:sz w:val="24"/>
          <w:szCs w:val="24"/>
        </w:rPr>
      </w:pPr>
      <w:r w:rsidDel="00000000" w:rsidR="00000000" w:rsidRPr="00000000">
        <w:rPr>
          <w:color w:val="00000a"/>
          <w:sz w:val="24"/>
          <w:szCs w:val="24"/>
          <w:rtl w:val="0"/>
        </w:rPr>
        <w:t xml:space="preserve">Se acordă 1 punct pentru definirea corectă a unei ierarhii de clase de tip romb (moștenire multiplă și virtuală). Nu se acordă punctaje parțiale.</w:t>
      </w:r>
    </w:p>
    <w:p w:rsidR="00000000" w:rsidDel="00000000" w:rsidP="00000000" w:rsidRDefault="00000000" w:rsidRPr="00000000" w14:paraId="0000003A">
      <w:pPr>
        <w:numPr>
          <w:ilvl w:val="0"/>
          <w:numId w:val="8"/>
        </w:numPr>
        <w:spacing w:line="240" w:lineRule="auto"/>
        <w:ind w:left="720" w:hanging="360"/>
        <w:jc w:val="both"/>
        <w:rPr>
          <w:color w:val="00000a"/>
          <w:sz w:val="24"/>
          <w:szCs w:val="24"/>
        </w:rPr>
      </w:pPr>
      <w:r w:rsidDel="00000000" w:rsidR="00000000" w:rsidRPr="00000000">
        <w:rPr>
          <w:color w:val="00000a"/>
          <w:sz w:val="24"/>
          <w:szCs w:val="24"/>
          <w:rtl w:val="0"/>
        </w:rPr>
        <w:t xml:space="preserve">Se acordă câte 0,4 puncte pentru rezolvarea corectă a cerințelor II.1., II.2., II.3., II.4., II.5., II.6. din enunț. Nu se acordă punctaje parțiale. </w:t>
      </w:r>
    </w:p>
    <w:p w:rsidR="00000000" w:rsidDel="00000000" w:rsidP="00000000" w:rsidRDefault="00000000" w:rsidRPr="00000000" w14:paraId="0000003B">
      <w:pPr>
        <w:numPr>
          <w:ilvl w:val="0"/>
          <w:numId w:val="8"/>
        </w:numPr>
        <w:spacing w:line="240" w:lineRule="auto"/>
        <w:ind w:left="720" w:hanging="360"/>
        <w:jc w:val="both"/>
        <w:rPr>
          <w:color w:val="00000a"/>
          <w:sz w:val="24"/>
          <w:szCs w:val="24"/>
        </w:rPr>
      </w:pPr>
      <w:r w:rsidDel="00000000" w:rsidR="00000000" w:rsidRPr="00000000">
        <w:rPr>
          <w:color w:val="00000a"/>
          <w:sz w:val="24"/>
          <w:szCs w:val="24"/>
          <w:u w:val="single"/>
          <w:rtl w:val="0"/>
        </w:rPr>
        <w:t xml:space="preserve">Se scade</w:t>
      </w:r>
      <w:r w:rsidDel="00000000" w:rsidR="00000000" w:rsidRPr="00000000">
        <w:rPr>
          <w:color w:val="00000a"/>
          <w:sz w:val="24"/>
          <w:szCs w:val="24"/>
          <w:rtl w:val="0"/>
        </w:rPr>
        <w:t xml:space="preserve"> 1 punct pentru utilizarea incorectă a constructorilor și destructorilor. Dacă cerința este încălcată parțial, </w:t>
      </w:r>
      <w:r w:rsidDel="00000000" w:rsidR="00000000" w:rsidRPr="00000000">
        <w:rPr>
          <w:color w:val="00000a"/>
          <w:sz w:val="24"/>
          <w:szCs w:val="24"/>
          <w:u w:val="single"/>
          <w:rtl w:val="0"/>
        </w:rPr>
        <w:t xml:space="preserve">se scad</w:t>
      </w:r>
      <w:r w:rsidDel="00000000" w:rsidR="00000000" w:rsidRPr="00000000">
        <w:rPr>
          <w:color w:val="00000a"/>
          <w:sz w:val="24"/>
          <w:szCs w:val="24"/>
          <w:rtl w:val="0"/>
        </w:rPr>
        <w:t xml:space="preserve"> 0,5 puncte.</w:t>
      </w:r>
    </w:p>
    <w:p w:rsidR="00000000" w:rsidDel="00000000" w:rsidP="00000000" w:rsidRDefault="00000000" w:rsidRPr="00000000" w14:paraId="0000003C">
      <w:pPr>
        <w:numPr>
          <w:ilvl w:val="0"/>
          <w:numId w:val="8"/>
        </w:numPr>
        <w:spacing w:line="240" w:lineRule="auto"/>
        <w:ind w:left="720" w:hanging="360"/>
        <w:jc w:val="both"/>
        <w:rPr>
          <w:color w:val="00000a"/>
          <w:sz w:val="24"/>
          <w:szCs w:val="24"/>
        </w:rPr>
      </w:pPr>
      <w:r w:rsidDel="00000000" w:rsidR="00000000" w:rsidRPr="00000000">
        <w:rPr>
          <w:color w:val="00000a"/>
          <w:sz w:val="24"/>
          <w:szCs w:val="24"/>
          <w:u w:val="single"/>
          <w:rtl w:val="0"/>
        </w:rPr>
        <w:t xml:space="preserve">Se scade</w:t>
      </w:r>
      <w:r w:rsidDel="00000000" w:rsidR="00000000" w:rsidRPr="00000000">
        <w:rPr>
          <w:color w:val="00000a"/>
          <w:sz w:val="24"/>
          <w:szCs w:val="24"/>
          <w:rtl w:val="0"/>
        </w:rPr>
        <w:t xml:space="preserve"> 1 punct pentru utilizarea incorectă a încapsulării (câmpurile private și metode publice). Dacă cerința este încălcată parțial, </w:t>
      </w:r>
      <w:r w:rsidDel="00000000" w:rsidR="00000000" w:rsidRPr="00000000">
        <w:rPr>
          <w:color w:val="00000a"/>
          <w:sz w:val="24"/>
          <w:szCs w:val="24"/>
          <w:u w:val="single"/>
          <w:rtl w:val="0"/>
        </w:rPr>
        <w:t xml:space="preserve">se scad</w:t>
      </w:r>
      <w:r w:rsidDel="00000000" w:rsidR="00000000" w:rsidRPr="00000000">
        <w:rPr>
          <w:color w:val="00000a"/>
          <w:sz w:val="24"/>
          <w:szCs w:val="24"/>
          <w:rtl w:val="0"/>
        </w:rPr>
        <w:t xml:space="preserve"> 0,5 puncte.</w:t>
      </w:r>
    </w:p>
    <w:p w:rsidR="00000000" w:rsidDel="00000000" w:rsidP="00000000" w:rsidRDefault="00000000" w:rsidRPr="00000000" w14:paraId="0000003D">
      <w:pPr>
        <w:numPr>
          <w:ilvl w:val="0"/>
          <w:numId w:val="8"/>
        </w:numPr>
        <w:spacing w:line="240" w:lineRule="auto"/>
        <w:ind w:left="720" w:hanging="360"/>
        <w:jc w:val="both"/>
        <w:rPr>
          <w:color w:val="00000a"/>
          <w:sz w:val="24"/>
          <w:szCs w:val="24"/>
        </w:rPr>
      </w:pPr>
      <w:r w:rsidDel="00000000" w:rsidR="00000000" w:rsidRPr="00000000">
        <w:rPr>
          <w:color w:val="00000a"/>
          <w:sz w:val="24"/>
          <w:szCs w:val="24"/>
          <w:rtl w:val="0"/>
        </w:rPr>
        <w:t xml:space="preserve">Se acordă 1 punct pentru folosirea corectă în contextul dat a claselor șablon. Nu se acordă punctaje parțiale.</w:t>
      </w:r>
    </w:p>
    <w:p w:rsidR="00000000" w:rsidDel="00000000" w:rsidP="00000000" w:rsidRDefault="00000000" w:rsidRPr="00000000" w14:paraId="0000003E">
      <w:pPr>
        <w:numPr>
          <w:ilvl w:val="0"/>
          <w:numId w:val="8"/>
        </w:numPr>
        <w:spacing w:line="240" w:lineRule="auto"/>
        <w:ind w:left="720" w:hanging="360"/>
        <w:jc w:val="both"/>
        <w:rPr>
          <w:color w:val="00000a"/>
          <w:sz w:val="24"/>
          <w:szCs w:val="24"/>
        </w:rPr>
      </w:pPr>
      <w:r w:rsidDel="00000000" w:rsidR="00000000" w:rsidRPr="00000000">
        <w:rPr>
          <w:color w:val="00000a"/>
          <w:sz w:val="24"/>
          <w:szCs w:val="24"/>
          <w:rtl w:val="0"/>
        </w:rPr>
        <w:t xml:space="preserve">Se acordă 0,5 puncte pentru folosirea corectă în contextul dat a metodelor virtuale. Nu se acordă punctaje parțiale.</w:t>
      </w:r>
    </w:p>
    <w:p w:rsidR="00000000" w:rsidDel="00000000" w:rsidP="00000000" w:rsidRDefault="00000000" w:rsidRPr="00000000" w14:paraId="0000003F">
      <w:pPr>
        <w:numPr>
          <w:ilvl w:val="0"/>
          <w:numId w:val="8"/>
        </w:numPr>
        <w:spacing w:line="240" w:lineRule="auto"/>
        <w:ind w:left="720" w:hanging="360"/>
        <w:jc w:val="both"/>
        <w:rPr>
          <w:color w:val="00000a"/>
          <w:sz w:val="24"/>
          <w:szCs w:val="24"/>
          <w:u w:val="none"/>
        </w:rPr>
      </w:pPr>
      <w:r w:rsidDel="00000000" w:rsidR="00000000" w:rsidRPr="00000000">
        <w:rPr>
          <w:color w:val="00000a"/>
          <w:sz w:val="24"/>
          <w:szCs w:val="24"/>
          <w:rtl w:val="0"/>
        </w:rPr>
        <w:t xml:space="preserve">Se acordă 0,5 puncte pentru folosirea corectă în contextul dat a unei clase abstracte.</w:t>
      </w:r>
      <w:r w:rsidDel="00000000" w:rsidR="00000000" w:rsidRPr="00000000">
        <w:rPr>
          <w:rtl w:val="0"/>
        </w:rPr>
      </w:r>
    </w:p>
    <w:p w:rsidR="00000000" w:rsidDel="00000000" w:rsidP="00000000" w:rsidRDefault="00000000" w:rsidRPr="00000000" w14:paraId="00000040">
      <w:pPr>
        <w:numPr>
          <w:ilvl w:val="0"/>
          <w:numId w:val="8"/>
        </w:numPr>
        <w:spacing w:line="276" w:lineRule="auto"/>
        <w:ind w:left="720" w:hanging="360"/>
        <w:jc w:val="both"/>
        <w:rPr>
          <w:color w:val="00000a"/>
          <w:sz w:val="24"/>
          <w:szCs w:val="24"/>
        </w:rPr>
      </w:pPr>
      <w:bookmarkStart w:colFirst="0" w:colLast="0" w:name="_heading=h.1fob9te" w:id="2"/>
      <w:bookmarkEnd w:id="2"/>
      <w:r w:rsidDel="00000000" w:rsidR="00000000" w:rsidRPr="00000000">
        <w:rPr>
          <w:color w:val="00000a"/>
          <w:sz w:val="24"/>
          <w:szCs w:val="24"/>
          <w:rtl w:val="0"/>
        </w:rPr>
        <w:t xml:space="preserve">//Se acordă 1 punct pentru elemente deosebite de rezolvare (tratarea excepțiilor, design patterns, etc.). Nu se acordă punctaje parțiale.</w:t>
      </w:r>
    </w:p>
    <w:p w:rsidR="00000000" w:rsidDel="00000000" w:rsidP="00000000" w:rsidRDefault="00000000" w:rsidRPr="00000000" w14:paraId="00000041">
      <w:pPr>
        <w:spacing w:line="240" w:lineRule="auto"/>
        <w:jc w:val="both"/>
        <w:rPr>
          <w:b w:val="1"/>
          <w:color w:val="00000a"/>
          <w:sz w:val="24"/>
          <w:szCs w:val="24"/>
        </w:rPr>
      </w:pPr>
      <w:r w:rsidDel="00000000" w:rsidR="00000000" w:rsidRPr="00000000">
        <w:rPr>
          <w:b w:val="1"/>
          <w:color w:val="00000a"/>
          <w:sz w:val="24"/>
          <w:szCs w:val="24"/>
          <w:rtl w:val="0"/>
        </w:rPr>
        <w:t xml:space="preserve">Observații de evaluare</w:t>
      </w:r>
    </w:p>
    <w:p w:rsidR="00000000" w:rsidDel="00000000" w:rsidP="00000000" w:rsidRDefault="00000000" w:rsidRPr="00000000" w14:paraId="00000042">
      <w:pPr>
        <w:spacing w:line="240" w:lineRule="auto"/>
        <w:ind w:left="432" w:firstLine="0"/>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43">
      <w:pPr>
        <w:numPr>
          <w:ilvl w:val="0"/>
          <w:numId w:val="7"/>
        </w:numPr>
        <w:spacing w:line="240" w:lineRule="auto"/>
        <w:ind w:left="720" w:hanging="432"/>
        <w:jc w:val="both"/>
        <w:rPr>
          <w:color w:val="00000a"/>
          <w:sz w:val="24"/>
          <w:szCs w:val="24"/>
        </w:rPr>
      </w:pPr>
      <w:r w:rsidDel="00000000" w:rsidR="00000000" w:rsidRPr="00000000">
        <w:rPr>
          <w:color w:val="00000a"/>
          <w:sz w:val="24"/>
          <w:szCs w:val="24"/>
          <w:rtl w:val="0"/>
        </w:rPr>
        <w:t xml:space="preserve">Nota maximă este 12. </w:t>
      </w:r>
    </w:p>
    <w:p w:rsidR="00000000" w:rsidDel="00000000" w:rsidP="00000000" w:rsidRDefault="00000000" w:rsidRPr="00000000" w14:paraId="00000044">
      <w:pPr>
        <w:numPr>
          <w:ilvl w:val="0"/>
          <w:numId w:val="7"/>
        </w:numPr>
        <w:spacing w:line="240" w:lineRule="auto"/>
        <w:ind w:left="720" w:hanging="432"/>
        <w:jc w:val="both"/>
        <w:rPr>
          <w:color w:val="00000a"/>
          <w:sz w:val="24"/>
          <w:szCs w:val="24"/>
        </w:rPr>
      </w:pPr>
      <w:r w:rsidDel="00000000" w:rsidR="00000000" w:rsidRPr="00000000">
        <w:rPr>
          <w:color w:val="00000a"/>
          <w:sz w:val="24"/>
          <w:szCs w:val="24"/>
          <w:rtl w:val="0"/>
        </w:rPr>
        <w:t xml:space="preserve">Erorile minore, care sunt cauzate de neatenție și care nu se repetă în mai multe locuri (de ex., a uitat să scrie un caracter și nu îi compilează, a greșit un semn sau un coeficient într-o formulă, nu afișează primul sau ultimul element dintr-o listă etc) pot fi corectate și trecute cu vederea (se poate acorda punctajul maxim prevăzut pentru o cerință îndeplinită corect din cauza unei erori minore).</w:t>
      </w:r>
      <w:r w:rsidDel="00000000" w:rsidR="00000000" w:rsidRPr="00000000">
        <w:rPr>
          <w:rtl w:val="0"/>
        </w:rPr>
      </w:r>
    </w:p>
    <w:sectPr>
      <w:pgSz w:h="16834" w:w="11909" w:orient="portrait"/>
      <w:pgMar w:bottom="682.9133858267733"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tpyZ9S1BOehc2zG3ADOW+opc+w==">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